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C57" w:rsidRDefault="00DE1C5C">
      <w:r>
        <w:rPr>
          <w:noProof/>
          <w:lang w:eastAsia="pt-BR"/>
        </w:rPr>
        <w:drawing>
          <wp:inline distT="0" distB="0" distL="0" distR="0">
            <wp:extent cx="4876800" cy="2552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5C" w:rsidRDefault="00DE1C5C"/>
    <w:p w:rsidR="00DE1C5C" w:rsidRPr="00DE1C5C" w:rsidRDefault="00306D76">
      <w:pPr>
        <w:rPr>
          <w:rFonts w:ascii="Consolas" w:hAnsi="Consolas" w:cs="Consolas"/>
          <w:b/>
          <w:color w:val="C45911" w:themeColor="accent2" w:themeShade="BF"/>
          <w:sz w:val="32"/>
          <w:szCs w:val="32"/>
        </w:rPr>
      </w:pPr>
      <w:r>
        <w:rPr>
          <w:rFonts w:ascii="Consolas" w:hAnsi="Consolas" w:cs="Consolas"/>
          <w:b/>
          <w:color w:val="C45911" w:themeColor="accent2" w:themeShade="BF"/>
          <w:sz w:val="32"/>
          <w:szCs w:val="32"/>
        </w:rPr>
        <w:t xml:space="preserve">Veja alguns comandos em </w:t>
      </w:r>
      <w:proofErr w:type="spellStart"/>
      <w:r>
        <w:rPr>
          <w:rFonts w:ascii="Consolas" w:hAnsi="Consolas" w:cs="Consolas"/>
          <w:b/>
          <w:color w:val="C45911" w:themeColor="accent2" w:themeShade="BF"/>
          <w:sz w:val="32"/>
          <w:szCs w:val="32"/>
        </w:rPr>
        <w:t>markdown</w:t>
      </w:r>
      <w:proofErr w:type="spellEnd"/>
      <w:r>
        <w:rPr>
          <w:rFonts w:ascii="Consolas" w:hAnsi="Consolas" w:cs="Consolas"/>
          <w:b/>
          <w:color w:val="C45911" w:themeColor="accent2" w:themeShade="BF"/>
          <w:sz w:val="32"/>
          <w:szCs w:val="32"/>
        </w:rPr>
        <w:t>...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Estou aprendendo linguagem *</w:t>
      </w:r>
      <w:proofErr w:type="spellStart"/>
      <w:r w:rsidRPr="00306D76">
        <w:rPr>
          <w:rFonts w:ascii="Consolas" w:hAnsi="Consolas" w:cs="Consolas"/>
        </w:rPr>
        <w:t>markdown</w:t>
      </w:r>
      <w:proofErr w:type="spellEnd"/>
      <w:r w:rsidRPr="00306D76">
        <w:rPr>
          <w:rFonts w:ascii="Consolas" w:hAnsi="Consolas" w:cs="Consolas"/>
        </w:rPr>
        <w:t xml:space="preserve">* no Curso em Vídeo de </w:t>
      </w:r>
      <w:proofErr w:type="spellStart"/>
      <w:r w:rsidRPr="00306D76">
        <w:rPr>
          <w:rFonts w:ascii="Consolas" w:hAnsi="Consolas" w:cs="Consolas"/>
        </w:rPr>
        <w:t>Git</w:t>
      </w:r>
      <w:proofErr w:type="spellEnd"/>
      <w:r w:rsidRPr="00306D76">
        <w:rPr>
          <w:rFonts w:ascii="Consolas" w:hAnsi="Consolas" w:cs="Consolas"/>
        </w:rPr>
        <w:t xml:space="preserve"> e GitHub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 xml:space="preserve">Com 1 </w:t>
      </w:r>
      <w:proofErr w:type="spellStart"/>
      <w:r w:rsidRPr="00306D76">
        <w:rPr>
          <w:rFonts w:ascii="Consolas" w:hAnsi="Consolas" w:cs="Consolas"/>
        </w:rPr>
        <w:t>asteristico</w:t>
      </w:r>
      <w:proofErr w:type="spellEnd"/>
      <w:r w:rsidRPr="00306D76">
        <w:rPr>
          <w:rFonts w:ascii="Consolas" w:hAnsi="Consolas" w:cs="Consolas"/>
        </w:rPr>
        <w:t xml:space="preserve"> é *</w:t>
      </w:r>
      <w:proofErr w:type="spellStart"/>
      <w:r w:rsidRPr="00306D76">
        <w:rPr>
          <w:rFonts w:ascii="Consolas" w:hAnsi="Consolas" w:cs="Consolas"/>
        </w:rPr>
        <w:t>italico</w:t>
      </w:r>
      <w:proofErr w:type="spellEnd"/>
      <w:r w:rsidRPr="00306D76">
        <w:rPr>
          <w:rFonts w:ascii="Consolas" w:hAnsi="Consolas" w:cs="Consolas"/>
        </w:rPr>
        <w:t>*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 xml:space="preserve">Com 1 </w:t>
      </w:r>
      <w:proofErr w:type="spellStart"/>
      <w:r w:rsidRPr="00306D76">
        <w:rPr>
          <w:rFonts w:ascii="Consolas" w:hAnsi="Consolas" w:cs="Consolas"/>
        </w:rPr>
        <w:t>underline</w:t>
      </w:r>
      <w:proofErr w:type="spellEnd"/>
      <w:r w:rsidRPr="00306D76">
        <w:rPr>
          <w:rFonts w:ascii="Consolas" w:hAnsi="Consolas" w:cs="Consolas"/>
        </w:rPr>
        <w:t xml:space="preserve"> entre a palavra também é _</w:t>
      </w:r>
      <w:proofErr w:type="spellStart"/>
      <w:r w:rsidRPr="00306D76">
        <w:rPr>
          <w:rFonts w:ascii="Consolas" w:hAnsi="Consolas" w:cs="Consolas"/>
        </w:rPr>
        <w:t>italico</w:t>
      </w:r>
      <w:proofErr w:type="spellEnd"/>
      <w:r w:rsidRPr="00306D76">
        <w:rPr>
          <w:rFonts w:ascii="Consolas" w:hAnsi="Consolas" w:cs="Consolas"/>
        </w:rPr>
        <w:t>_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 xml:space="preserve">Com 2 </w:t>
      </w:r>
      <w:proofErr w:type="spellStart"/>
      <w:r w:rsidRPr="00306D76">
        <w:rPr>
          <w:rFonts w:ascii="Consolas" w:hAnsi="Consolas" w:cs="Consolas"/>
        </w:rPr>
        <w:t>tils</w:t>
      </w:r>
      <w:proofErr w:type="spellEnd"/>
      <w:r w:rsidRPr="00306D76">
        <w:rPr>
          <w:rFonts w:ascii="Consolas" w:hAnsi="Consolas" w:cs="Consolas"/>
        </w:rPr>
        <w:t xml:space="preserve"> a palavra fica marcada com ~~traço~~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Para criar título usa # apenas no começo da palavra assim: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# titulo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Para criar título em níveis vá multiplicando os #, assim: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 xml:space="preserve">## </w:t>
      </w:r>
      <w:proofErr w:type="spellStart"/>
      <w:r w:rsidRPr="00306D76">
        <w:rPr>
          <w:rFonts w:ascii="Consolas" w:hAnsi="Consolas" w:cs="Consolas"/>
        </w:rPr>
        <w:t>titulo</w:t>
      </w:r>
      <w:proofErr w:type="spellEnd"/>
      <w:r w:rsidRPr="00306D76">
        <w:rPr>
          <w:rFonts w:ascii="Consolas" w:hAnsi="Consolas" w:cs="Consolas"/>
        </w:rPr>
        <w:t xml:space="preserve"> menor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lastRenderedPageBreak/>
        <w:t xml:space="preserve">### </w:t>
      </w:r>
      <w:proofErr w:type="spellStart"/>
      <w:r w:rsidRPr="00306D76">
        <w:rPr>
          <w:rFonts w:ascii="Consolas" w:hAnsi="Consolas" w:cs="Consolas"/>
        </w:rPr>
        <w:t>titulo</w:t>
      </w:r>
      <w:proofErr w:type="spellEnd"/>
      <w:r w:rsidRPr="00306D76">
        <w:rPr>
          <w:rFonts w:ascii="Consolas" w:hAnsi="Consolas" w:cs="Consolas"/>
        </w:rPr>
        <w:t xml:space="preserve"> menor ainda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 xml:space="preserve">#### </w:t>
      </w:r>
      <w:proofErr w:type="spellStart"/>
      <w:r w:rsidRPr="00306D76">
        <w:rPr>
          <w:rFonts w:ascii="Consolas" w:hAnsi="Consolas" w:cs="Consolas"/>
        </w:rPr>
        <w:t>titulo</w:t>
      </w:r>
      <w:proofErr w:type="spellEnd"/>
      <w:r w:rsidRPr="00306D76">
        <w:rPr>
          <w:rFonts w:ascii="Consolas" w:hAnsi="Consolas" w:cs="Consolas"/>
        </w:rPr>
        <w:t xml:space="preserve"> menor que o menor ainda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 xml:space="preserve">Quando queremos fazer uma linha com 3 traços (automaticamente o que estiver escrito encima de uma linha de 3 traços vira </w:t>
      </w:r>
      <w:proofErr w:type="spellStart"/>
      <w:r w:rsidRPr="00306D76">
        <w:rPr>
          <w:rFonts w:ascii="Consolas" w:hAnsi="Consolas" w:cs="Consolas"/>
        </w:rPr>
        <w:t>titulo</w:t>
      </w:r>
      <w:proofErr w:type="spellEnd"/>
      <w:r w:rsidRPr="00306D76">
        <w:rPr>
          <w:rFonts w:ascii="Consolas" w:hAnsi="Consolas" w:cs="Consolas"/>
        </w:rPr>
        <w:t xml:space="preserve">), assim: 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---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proofErr w:type="gramStart"/>
      <w:r w:rsidRPr="00306D76">
        <w:rPr>
          <w:rFonts w:ascii="Consolas" w:hAnsi="Consolas" w:cs="Consolas"/>
        </w:rPr>
        <w:t>ou</w:t>
      </w:r>
      <w:proofErr w:type="gramEnd"/>
      <w:r w:rsidRPr="00306D76">
        <w:rPr>
          <w:rFonts w:ascii="Consolas" w:hAnsi="Consolas" w:cs="Consolas"/>
        </w:rPr>
        <w:t xml:space="preserve"> podemos criar uma linha mais grossa usando 3 </w:t>
      </w:r>
      <w:proofErr w:type="spellStart"/>
      <w:r w:rsidRPr="00306D76">
        <w:rPr>
          <w:rFonts w:ascii="Consolas" w:hAnsi="Consolas" w:cs="Consolas"/>
        </w:rPr>
        <w:t>asteristicos</w:t>
      </w:r>
      <w:proofErr w:type="spellEnd"/>
      <w:r w:rsidRPr="00306D76">
        <w:rPr>
          <w:rFonts w:ascii="Consolas" w:hAnsi="Consolas" w:cs="Consolas"/>
        </w:rPr>
        <w:t>, assim: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***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 xml:space="preserve">Podemos misturar configurações usando </w:t>
      </w:r>
      <w:proofErr w:type="spellStart"/>
      <w:r w:rsidRPr="00306D76">
        <w:rPr>
          <w:rFonts w:ascii="Consolas" w:hAnsi="Consolas" w:cs="Consolas"/>
        </w:rPr>
        <w:t>underline</w:t>
      </w:r>
      <w:proofErr w:type="spellEnd"/>
      <w:r w:rsidRPr="00306D76">
        <w:rPr>
          <w:rFonts w:ascii="Consolas" w:hAnsi="Consolas" w:cs="Consolas"/>
        </w:rPr>
        <w:t xml:space="preserve"> e negrito, colocando 2 </w:t>
      </w:r>
      <w:proofErr w:type="spellStart"/>
      <w:r w:rsidRPr="00306D76">
        <w:rPr>
          <w:rFonts w:ascii="Consolas" w:hAnsi="Consolas" w:cs="Consolas"/>
        </w:rPr>
        <w:t>underline</w:t>
      </w:r>
      <w:proofErr w:type="spellEnd"/>
      <w:r w:rsidRPr="00306D76">
        <w:rPr>
          <w:rFonts w:ascii="Consolas" w:hAnsi="Consolas" w:cs="Consolas"/>
        </w:rPr>
        <w:t xml:space="preserve"> e 1 </w:t>
      </w:r>
      <w:proofErr w:type="spellStart"/>
      <w:r w:rsidRPr="00306D76">
        <w:rPr>
          <w:rFonts w:ascii="Consolas" w:hAnsi="Consolas" w:cs="Consolas"/>
        </w:rPr>
        <w:t>asteristico</w:t>
      </w:r>
      <w:proofErr w:type="spellEnd"/>
      <w:r w:rsidRPr="00306D76">
        <w:rPr>
          <w:rFonts w:ascii="Consolas" w:hAnsi="Consolas" w:cs="Consolas"/>
        </w:rPr>
        <w:t>, assim: __*misturando*__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Podemos criar listas numeradas, basta colocar um número, um ponto e espaço seguido do item escrito, assim: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1. Item1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0. Item2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999. Item3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 xml:space="preserve">Podemos criar listas encadeadas, basta colocar os itens espaçados por </w:t>
      </w:r>
      <w:proofErr w:type="spellStart"/>
      <w:r w:rsidRPr="00306D76">
        <w:rPr>
          <w:rFonts w:ascii="Consolas" w:hAnsi="Consolas" w:cs="Consolas"/>
        </w:rPr>
        <w:t>tab</w:t>
      </w:r>
      <w:proofErr w:type="spellEnd"/>
      <w:r w:rsidRPr="00306D76">
        <w:rPr>
          <w:rFonts w:ascii="Consolas" w:hAnsi="Consolas" w:cs="Consolas"/>
        </w:rPr>
        <w:t>, assim: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1. Item1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 xml:space="preserve">    1. sub item1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 xml:space="preserve">    0. sub item2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0. Item2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999. Item3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lastRenderedPageBreak/>
        <w:t xml:space="preserve">Podemos também </w:t>
      </w:r>
      <w:proofErr w:type="gramStart"/>
      <w:r w:rsidRPr="00306D76">
        <w:rPr>
          <w:rFonts w:ascii="Consolas" w:hAnsi="Consolas" w:cs="Consolas"/>
        </w:rPr>
        <w:t>fazer</w:t>
      </w:r>
      <w:proofErr w:type="gramEnd"/>
      <w:r w:rsidRPr="00306D76">
        <w:rPr>
          <w:rFonts w:ascii="Consolas" w:hAnsi="Consolas" w:cs="Consolas"/>
        </w:rPr>
        <w:t xml:space="preserve"> </w:t>
      </w:r>
      <w:proofErr w:type="spellStart"/>
      <w:r w:rsidRPr="00306D76">
        <w:rPr>
          <w:rFonts w:ascii="Consolas" w:hAnsi="Consolas" w:cs="Consolas"/>
        </w:rPr>
        <w:t>fazer</w:t>
      </w:r>
      <w:proofErr w:type="spellEnd"/>
      <w:r w:rsidRPr="00306D76">
        <w:rPr>
          <w:rFonts w:ascii="Consolas" w:hAnsi="Consolas" w:cs="Consolas"/>
        </w:rPr>
        <w:t xml:space="preserve"> lista com demarcadores, usando </w:t>
      </w:r>
      <w:proofErr w:type="spellStart"/>
      <w:r w:rsidRPr="00306D76">
        <w:rPr>
          <w:rFonts w:ascii="Consolas" w:hAnsi="Consolas" w:cs="Consolas"/>
        </w:rPr>
        <w:t>asteristico</w:t>
      </w:r>
      <w:proofErr w:type="spellEnd"/>
      <w:r w:rsidRPr="00306D76">
        <w:rPr>
          <w:rFonts w:ascii="Consolas" w:hAnsi="Consolas" w:cs="Consolas"/>
        </w:rPr>
        <w:t xml:space="preserve"> ou traço, assim: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* Item1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* Item2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 xml:space="preserve">    * </w:t>
      </w:r>
      <w:proofErr w:type="gramStart"/>
      <w:r w:rsidRPr="00306D76">
        <w:rPr>
          <w:rFonts w:ascii="Consolas" w:hAnsi="Consolas" w:cs="Consolas"/>
        </w:rPr>
        <w:t>sub Item</w:t>
      </w:r>
      <w:proofErr w:type="gramEnd"/>
      <w:r w:rsidRPr="00306D76">
        <w:rPr>
          <w:rFonts w:ascii="Consolas" w:hAnsi="Consolas" w:cs="Consolas"/>
        </w:rPr>
        <w:t xml:space="preserve"> 1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 xml:space="preserve">    * </w:t>
      </w:r>
      <w:proofErr w:type="gramStart"/>
      <w:r w:rsidRPr="00306D76">
        <w:rPr>
          <w:rFonts w:ascii="Consolas" w:hAnsi="Consolas" w:cs="Consolas"/>
        </w:rPr>
        <w:t>sub Item</w:t>
      </w:r>
      <w:proofErr w:type="gramEnd"/>
      <w:r w:rsidRPr="00306D76">
        <w:rPr>
          <w:rFonts w:ascii="Consolas" w:hAnsi="Consolas" w:cs="Consolas"/>
        </w:rPr>
        <w:t xml:space="preserve"> 2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* Item 3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- Item1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- Item2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 xml:space="preserve">    - </w:t>
      </w:r>
      <w:proofErr w:type="gramStart"/>
      <w:r w:rsidRPr="00306D76">
        <w:rPr>
          <w:rFonts w:ascii="Consolas" w:hAnsi="Consolas" w:cs="Consolas"/>
        </w:rPr>
        <w:t>sub Item</w:t>
      </w:r>
      <w:proofErr w:type="gramEnd"/>
      <w:r w:rsidRPr="00306D76">
        <w:rPr>
          <w:rFonts w:ascii="Consolas" w:hAnsi="Consolas" w:cs="Consolas"/>
        </w:rPr>
        <w:t xml:space="preserve"> 1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 xml:space="preserve">    - </w:t>
      </w:r>
      <w:proofErr w:type="gramStart"/>
      <w:r w:rsidRPr="00306D76">
        <w:rPr>
          <w:rFonts w:ascii="Consolas" w:hAnsi="Consolas" w:cs="Consolas"/>
        </w:rPr>
        <w:t>sub Item</w:t>
      </w:r>
      <w:proofErr w:type="gramEnd"/>
      <w:r w:rsidRPr="00306D76">
        <w:rPr>
          <w:rFonts w:ascii="Consolas" w:hAnsi="Consolas" w:cs="Consolas"/>
        </w:rPr>
        <w:t xml:space="preserve"> 2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- Item 3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Podemos também criar listas de tarefas, muito úteis para ir demarcando tarefas realizadas no código, para isso podemos usar o traço, espaço, abre colchete, espaço, fecha colchete, espaço, escreve a tarefa, para mostrar que a tarefa do marcada colocamos um "x" dentro dos colchetes, assim: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- [x] Tarefa 1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- [x] Tarefa 2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- [ ] Tarefa 3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- [ ] Tarefa 4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Para colocar imagens, arraste a imagem para a linha tracejada onde está escrito "</w:t>
      </w:r>
      <w:proofErr w:type="spellStart"/>
      <w:r w:rsidRPr="00306D76">
        <w:rPr>
          <w:rFonts w:ascii="Consolas" w:hAnsi="Consolas" w:cs="Consolas"/>
        </w:rPr>
        <w:t>Attach</w:t>
      </w:r>
      <w:proofErr w:type="spellEnd"/>
      <w:r w:rsidRPr="00306D76">
        <w:rPr>
          <w:rFonts w:ascii="Consolas" w:hAnsi="Consolas" w:cs="Consolas"/>
        </w:rPr>
        <w:t xml:space="preserve"> files </w:t>
      </w:r>
      <w:proofErr w:type="spellStart"/>
      <w:r w:rsidRPr="00306D76">
        <w:rPr>
          <w:rFonts w:ascii="Consolas" w:hAnsi="Consolas" w:cs="Consolas"/>
        </w:rPr>
        <w:t>by</w:t>
      </w:r>
      <w:proofErr w:type="spellEnd"/>
      <w:r w:rsidRPr="00306D76">
        <w:rPr>
          <w:rFonts w:ascii="Consolas" w:hAnsi="Consolas" w:cs="Consolas"/>
        </w:rPr>
        <w:t xml:space="preserve"> </w:t>
      </w:r>
      <w:proofErr w:type="spellStart"/>
      <w:r w:rsidRPr="00306D76">
        <w:rPr>
          <w:rFonts w:ascii="Consolas" w:hAnsi="Consolas" w:cs="Consolas"/>
        </w:rPr>
        <w:t>dragging</w:t>
      </w:r>
      <w:proofErr w:type="spellEnd"/>
      <w:r w:rsidRPr="00306D76">
        <w:rPr>
          <w:rFonts w:ascii="Consolas" w:hAnsi="Consolas" w:cs="Consolas"/>
        </w:rPr>
        <w:t xml:space="preserve"> &amp; </w:t>
      </w:r>
      <w:proofErr w:type="spellStart"/>
      <w:r w:rsidRPr="00306D76">
        <w:rPr>
          <w:rFonts w:ascii="Consolas" w:hAnsi="Consolas" w:cs="Consolas"/>
        </w:rPr>
        <w:t>dropping</w:t>
      </w:r>
      <w:proofErr w:type="spellEnd"/>
      <w:r w:rsidRPr="00306D76">
        <w:rPr>
          <w:rFonts w:ascii="Consolas" w:hAnsi="Consolas" w:cs="Consolas"/>
        </w:rPr>
        <w:t xml:space="preserve">, </w:t>
      </w:r>
      <w:proofErr w:type="spellStart"/>
      <w:r w:rsidRPr="00306D76">
        <w:rPr>
          <w:rFonts w:ascii="Consolas" w:hAnsi="Consolas" w:cs="Consolas"/>
        </w:rPr>
        <w:t>selecting</w:t>
      </w:r>
      <w:proofErr w:type="spellEnd"/>
      <w:r w:rsidRPr="00306D76">
        <w:rPr>
          <w:rFonts w:ascii="Consolas" w:hAnsi="Consolas" w:cs="Consolas"/>
        </w:rPr>
        <w:t xml:space="preserve"> </w:t>
      </w:r>
      <w:proofErr w:type="spellStart"/>
      <w:r w:rsidRPr="00306D76">
        <w:rPr>
          <w:rFonts w:ascii="Consolas" w:hAnsi="Consolas" w:cs="Consolas"/>
        </w:rPr>
        <w:t>or</w:t>
      </w:r>
      <w:proofErr w:type="spellEnd"/>
      <w:r w:rsidRPr="00306D76">
        <w:rPr>
          <w:rFonts w:ascii="Consolas" w:hAnsi="Consolas" w:cs="Consolas"/>
        </w:rPr>
        <w:t xml:space="preserve"> </w:t>
      </w:r>
      <w:proofErr w:type="spellStart"/>
      <w:r w:rsidRPr="00306D76">
        <w:rPr>
          <w:rFonts w:ascii="Consolas" w:hAnsi="Consolas" w:cs="Consolas"/>
        </w:rPr>
        <w:t>pasting</w:t>
      </w:r>
      <w:proofErr w:type="spellEnd"/>
      <w:r w:rsidRPr="00306D76">
        <w:rPr>
          <w:rFonts w:ascii="Consolas" w:hAnsi="Consolas" w:cs="Consolas"/>
        </w:rPr>
        <w:t xml:space="preserve"> </w:t>
      </w:r>
      <w:proofErr w:type="spellStart"/>
      <w:r w:rsidRPr="00306D76">
        <w:rPr>
          <w:rFonts w:ascii="Consolas" w:hAnsi="Consolas" w:cs="Consolas"/>
        </w:rPr>
        <w:t>them</w:t>
      </w:r>
      <w:proofErr w:type="spellEnd"/>
      <w:r w:rsidRPr="00306D76">
        <w:rPr>
          <w:rFonts w:ascii="Consolas" w:hAnsi="Consolas" w:cs="Consolas"/>
        </w:rPr>
        <w:t>"...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proofErr w:type="gramStart"/>
      <w:r w:rsidRPr="00306D76">
        <w:rPr>
          <w:rFonts w:ascii="Consolas" w:hAnsi="Consolas" w:cs="Consolas"/>
        </w:rPr>
        <w:t>![</w:t>
      </w:r>
      <w:proofErr w:type="gramEnd"/>
      <w:r w:rsidRPr="00306D76">
        <w:rPr>
          <w:rFonts w:ascii="Consolas" w:hAnsi="Consolas" w:cs="Consolas"/>
        </w:rPr>
        <w:t>arvore](https://user-images.githubusercontent.com/66511081/130049849-758aedf2-c060-42bc-b63e-67630bbe80ee.png)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proofErr w:type="spellStart"/>
      <w:r w:rsidRPr="00306D76">
        <w:rPr>
          <w:rFonts w:ascii="Consolas" w:hAnsi="Consolas" w:cs="Consolas"/>
        </w:rPr>
        <w:lastRenderedPageBreak/>
        <w:t>Podrmos</w:t>
      </w:r>
      <w:proofErr w:type="spellEnd"/>
      <w:r w:rsidRPr="00306D76">
        <w:rPr>
          <w:rFonts w:ascii="Consolas" w:hAnsi="Consolas" w:cs="Consolas"/>
        </w:rPr>
        <w:t xml:space="preserve"> também colocar links, basta colocar colchetes e entre eles o que irá escrito para virar link, e entre parênteses colocamos a URL (não precisa escrever URL), dessa forma: [Acesse o meu site aqui</w:t>
      </w:r>
      <w:proofErr w:type="gramStart"/>
      <w:r w:rsidRPr="00306D76">
        <w:rPr>
          <w:rFonts w:ascii="Consolas" w:hAnsi="Consolas" w:cs="Consolas"/>
        </w:rPr>
        <w:t>](</w:t>
      </w:r>
      <w:proofErr w:type="gramEnd"/>
      <w:r w:rsidRPr="00306D76">
        <w:rPr>
          <w:rFonts w:ascii="Consolas" w:hAnsi="Consolas" w:cs="Consolas"/>
        </w:rPr>
        <w:t>https://nobrecoder.com.br)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 xml:space="preserve">Podemos também criar tabelas, podemos fazer isso utilizando </w:t>
      </w:r>
      <w:proofErr w:type="spellStart"/>
      <w:r w:rsidRPr="00306D76">
        <w:rPr>
          <w:rFonts w:ascii="Consolas" w:hAnsi="Consolas" w:cs="Consolas"/>
        </w:rPr>
        <w:t>pipes</w:t>
      </w:r>
      <w:proofErr w:type="spellEnd"/>
      <w:r w:rsidRPr="00306D76">
        <w:rPr>
          <w:rFonts w:ascii="Consolas" w:hAnsi="Consolas" w:cs="Consolas"/>
        </w:rPr>
        <w:t xml:space="preserve"> para demarcar as colunas e vamos escrevendo na linha de baixo os itens e os </w:t>
      </w:r>
      <w:proofErr w:type="spellStart"/>
      <w:r w:rsidRPr="00306D76">
        <w:rPr>
          <w:rFonts w:ascii="Consolas" w:hAnsi="Consolas" w:cs="Consolas"/>
        </w:rPr>
        <w:t>pipes</w:t>
      </w:r>
      <w:proofErr w:type="spellEnd"/>
      <w:r w:rsidRPr="00306D76">
        <w:rPr>
          <w:rFonts w:ascii="Consolas" w:hAnsi="Consolas" w:cs="Consolas"/>
        </w:rPr>
        <w:t xml:space="preserve"> para demarcar colunas, para fazer um título, nos campos podemos usar a marcação de linha com os 3 traços, assim o texto que estiver escrito acima poderá ser o título, dessa forma...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Num | Nome | Nota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---|---|---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1 | Gustavo | 8,5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2 | José | 10,0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3 | Maria | 9,0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Podemos demarcar um texto como sendo comando usando crases, da seguinte forma `</w:t>
      </w:r>
      <w:proofErr w:type="spellStart"/>
      <w:r w:rsidRPr="00306D76">
        <w:rPr>
          <w:rFonts w:ascii="Consolas" w:hAnsi="Consolas" w:cs="Consolas"/>
        </w:rPr>
        <w:t>document.ElementByID</w:t>
      </w:r>
      <w:proofErr w:type="spellEnd"/>
      <w:proofErr w:type="gramStart"/>
      <w:r w:rsidRPr="00306D76">
        <w:rPr>
          <w:rFonts w:ascii="Consolas" w:hAnsi="Consolas" w:cs="Consolas"/>
        </w:rPr>
        <w:t>( )</w:t>
      </w:r>
      <w:proofErr w:type="gramEnd"/>
      <w:r w:rsidRPr="00306D76">
        <w:rPr>
          <w:rFonts w:ascii="Consolas" w:hAnsi="Consolas" w:cs="Consolas"/>
        </w:rPr>
        <w:t>`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Podemos também colocar um trecho de código para ter uma formatação especial, usando 3 crases, da seguinte forma: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```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proofErr w:type="gramStart"/>
      <w:r w:rsidRPr="00306D76">
        <w:rPr>
          <w:rFonts w:ascii="Consolas" w:hAnsi="Consolas" w:cs="Consolas"/>
        </w:rPr>
        <w:t>num</w:t>
      </w:r>
      <w:proofErr w:type="gramEnd"/>
      <w:r w:rsidRPr="00306D76">
        <w:rPr>
          <w:rFonts w:ascii="Consolas" w:hAnsi="Consolas" w:cs="Consolas"/>
        </w:rPr>
        <w:t xml:space="preserve"> = </w:t>
      </w:r>
      <w:proofErr w:type="spellStart"/>
      <w:r w:rsidRPr="00306D76">
        <w:rPr>
          <w:rFonts w:ascii="Consolas" w:hAnsi="Consolas" w:cs="Consolas"/>
        </w:rPr>
        <w:t>int</w:t>
      </w:r>
      <w:proofErr w:type="spellEnd"/>
      <w:r w:rsidRPr="00306D76">
        <w:rPr>
          <w:rFonts w:ascii="Consolas" w:hAnsi="Consolas" w:cs="Consolas"/>
        </w:rPr>
        <w:t>(input('Digite um valor: ')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proofErr w:type="spellStart"/>
      <w:proofErr w:type="gramStart"/>
      <w:r w:rsidRPr="00306D76">
        <w:rPr>
          <w:rFonts w:ascii="Consolas" w:hAnsi="Consolas" w:cs="Consolas"/>
        </w:rPr>
        <w:t>if</w:t>
      </w:r>
      <w:proofErr w:type="spellEnd"/>
      <w:proofErr w:type="gramEnd"/>
      <w:r w:rsidRPr="00306D76">
        <w:rPr>
          <w:rFonts w:ascii="Consolas" w:hAnsi="Consolas" w:cs="Consolas"/>
        </w:rPr>
        <w:t xml:space="preserve"> num % 2 == 0: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 xml:space="preserve">    </w:t>
      </w:r>
      <w:proofErr w:type="spellStart"/>
      <w:proofErr w:type="gramStart"/>
      <w:r w:rsidRPr="00306D76">
        <w:rPr>
          <w:rFonts w:ascii="Consolas" w:hAnsi="Consolas" w:cs="Consolas"/>
        </w:rPr>
        <w:t>print</w:t>
      </w:r>
      <w:proofErr w:type="spellEnd"/>
      <w:r w:rsidRPr="00306D76">
        <w:rPr>
          <w:rFonts w:ascii="Consolas" w:hAnsi="Consolas" w:cs="Consolas"/>
        </w:rPr>
        <w:t>(</w:t>
      </w:r>
      <w:proofErr w:type="spellStart"/>
      <w:proofErr w:type="gramEnd"/>
      <w:r w:rsidRPr="00306D76">
        <w:rPr>
          <w:rFonts w:ascii="Consolas" w:hAnsi="Consolas" w:cs="Consolas"/>
        </w:rPr>
        <w:t>f'O</w:t>
      </w:r>
      <w:proofErr w:type="spellEnd"/>
      <w:r w:rsidRPr="00306D76">
        <w:rPr>
          <w:rFonts w:ascii="Consolas" w:hAnsi="Consolas" w:cs="Consolas"/>
        </w:rPr>
        <w:t xml:space="preserve"> valor {num} é PAR')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proofErr w:type="spellStart"/>
      <w:proofErr w:type="gramStart"/>
      <w:r w:rsidRPr="00306D76">
        <w:rPr>
          <w:rFonts w:ascii="Consolas" w:hAnsi="Consolas" w:cs="Consolas"/>
        </w:rPr>
        <w:t>else</w:t>
      </w:r>
      <w:proofErr w:type="spellEnd"/>
      <w:proofErr w:type="gramEnd"/>
      <w:r w:rsidRPr="00306D76">
        <w:rPr>
          <w:rFonts w:ascii="Consolas" w:hAnsi="Consolas" w:cs="Consolas"/>
        </w:rPr>
        <w:t>: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 xml:space="preserve">    </w:t>
      </w:r>
      <w:proofErr w:type="spellStart"/>
      <w:proofErr w:type="gramStart"/>
      <w:r w:rsidRPr="00306D76">
        <w:rPr>
          <w:rFonts w:ascii="Consolas" w:hAnsi="Consolas" w:cs="Consolas"/>
        </w:rPr>
        <w:t>print</w:t>
      </w:r>
      <w:proofErr w:type="spellEnd"/>
      <w:r w:rsidRPr="00306D76">
        <w:rPr>
          <w:rFonts w:ascii="Consolas" w:hAnsi="Consolas" w:cs="Consolas"/>
        </w:rPr>
        <w:t>(</w:t>
      </w:r>
      <w:proofErr w:type="spellStart"/>
      <w:proofErr w:type="gramEnd"/>
      <w:r w:rsidRPr="00306D76">
        <w:rPr>
          <w:rFonts w:ascii="Consolas" w:hAnsi="Consolas" w:cs="Consolas"/>
        </w:rPr>
        <w:t>f'O</w:t>
      </w:r>
      <w:proofErr w:type="spellEnd"/>
      <w:r w:rsidRPr="00306D76">
        <w:rPr>
          <w:rFonts w:ascii="Consolas" w:hAnsi="Consolas" w:cs="Consolas"/>
        </w:rPr>
        <w:t xml:space="preserve"> valor {num} é IMPAR')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```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 xml:space="preserve">Podemos usar </w:t>
      </w:r>
      <w:proofErr w:type="spellStart"/>
      <w:r w:rsidRPr="00306D76">
        <w:rPr>
          <w:rFonts w:ascii="Consolas" w:hAnsi="Consolas" w:cs="Consolas"/>
        </w:rPr>
        <w:t>emojis</w:t>
      </w:r>
      <w:proofErr w:type="spellEnd"/>
      <w:r w:rsidRPr="00306D76">
        <w:rPr>
          <w:rFonts w:ascii="Consolas" w:hAnsi="Consolas" w:cs="Consolas"/>
        </w:rPr>
        <w:t xml:space="preserve">, usando os 2 pontos seguido pelo nome do </w:t>
      </w:r>
      <w:proofErr w:type="spellStart"/>
      <w:r w:rsidRPr="00306D76">
        <w:rPr>
          <w:rFonts w:ascii="Consolas" w:hAnsi="Consolas" w:cs="Consolas"/>
        </w:rPr>
        <w:t>emoji</w:t>
      </w:r>
      <w:proofErr w:type="spellEnd"/>
      <w:r w:rsidRPr="00306D76">
        <w:rPr>
          <w:rFonts w:ascii="Consolas" w:hAnsi="Consolas" w:cs="Consolas"/>
        </w:rPr>
        <w:t xml:space="preserve"> (para ver nomes de </w:t>
      </w:r>
      <w:proofErr w:type="spellStart"/>
      <w:r w:rsidRPr="00306D76">
        <w:rPr>
          <w:rFonts w:ascii="Consolas" w:hAnsi="Consolas" w:cs="Consolas"/>
        </w:rPr>
        <w:t>emojis</w:t>
      </w:r>
      <w:proofErr w:type="spellEnd"/>
      <w:r w:rsidRPr="00306D76">
        <w:rPr>
          <w:rFonts w:ascii="Consolas" w:hAnsi="Consolas" w:cs="Consolas"/>
        </w:rPr>
        <w:t xml:space="preserve"> acesse github.com/</w:t>
      </w:r>
      <w:proofErr w:type="spellStart"/>
      <w:r w:rsidRPr="00306D76">
        <w:rPr>
          <w:rFonts w:ascii="Consolas" w:hAnsi="Consolas" w:cs="Consolas"/>
        </w:rPr>
        <w:t>ikatyang</w:t>
      </w:r>
      <w:proofErr w:type="spellEnd"/>
      <w:r w:rsidRPr="00306D76">
        <w:rPr>
          <w:rFonts w:ascii="Consolas" w:hAnsi="Consolas" w:cs="Consolas"/>
        </w:rPr>
        <w:t xml:space="preserve"> e procure pelo repositório "</w:t>
      </w:r>
      <w:proofErr w:type="spellStart"/>
      <w:r w:rsidRPr="00306D76">
        <w:rPr>
          <w:rFonts w:ascii="Consolas" w:hAnsi="Consolas" w:cs="Consolas"/>
        </w:rPr>
        <w:t>emoji</w:t>
      </w:r>
      <w:proofErr w:type="spellEnd"/>
      <w:r w:rsidRPr="00306D76">
        <w:rPr>
          <w:rFonts w:ascii="Consolas" w:hAnsi="Consolas" w:cs="Consolas"/>
        </w:rPr>
        <w:t xml:space="preserve"> </w:t>
      </w:r>
      <w:proofErr w:type="spellStart"/>
      <w:r w:rsidRPr="00306D76">
        <w:rPr>
          <w:rFonts w:ascii="Consolas" w:hAnsi="Consolas" w:cs="Consolas"/>
        </w:rPr>
        <w:t>cheat</w:t>
      </w:r>
      <w:proofErr w:type="spellEnd"/>
      <w:r w:rsidRPr="00306D76">
        <w:rPr>
          <w:rFonts w:ascii="Consolas" w:hAnsi="Consolas" w:cs="Consolas"/>
        </w:rPr>
        <w:t xml:space="preserve"> </w:t>
      </w:r>
      <w:proofErr w:type="spellStart"/>
      <w:r w:rsidRPr="00306D76">
        <w:rPr>
          <w:rFonts w:ascii="Consolas" w:hAnsi="Consolas" w:cs="Consolas"/>
        </w:rPr>
        <w:t>sheet</w:t>
      </w:r>
      <w:proofErr w:type="spellEnd"/>
      <w:r w:rsidRPr="00306D76">
        <w:rPr>
          <w:rFonts w:ascii="Consolas" w:hAnsi="Consolas" w:cs="Consolas"/>
        </w:rPr>
        <w:t>"), assim: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proofErr w:type="gramStart"/>
      <w:r w:rsidRPr="00306D76">
        <w:rPr>
          <w:rFonts w:ascii="Consolas" w:hAnsi="Consolas" w:cs="Consolas"/>
        </w:rPr>
        <w:lastRenderedPageBreak/>
        <w:t>Olá :</w:t>
      </w:r>
      <w:proofErr w:type="spellStart"/>
      <w:r w:rsidRPr="00306D76">
        <w:rPr>
          <w:rFonts w:ascii="Consolas" w:hAnsi="Consolas" w:cs="Consolas"/>
        </w:rPr>
        <w:t>vulcan</w:t>
      </w:r>
      <w:proofErr w:type="gramEnd"/>
      <w:r w:rsidRPr="00306D76">
        <w:rPr>
          <w:rFonts w:ascii="Consolas" w:hAnsi="Consolas" w:cs="Consolas"/>
        </w:rPr>
        <w:t>_salute</w:t>
      </w:r>
      <w:proofErr w:type="spellEnd"/>
      <w:r w:rsidRPr="00306D76">
        <w:rPr>
          <w:rFonts w:ascii="Consolas" w:hAnsi="Consolas" w:cs="Consolas"/>
        </w:rPr>
        <w:t xml:space="preserve">: 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proofErr w:type="gramStart"/>
      <w:r w:rsidRPr="00306D76">
        <w:rPr>
          <w:rFonts w:ascii="Consolas" w:hAnsi="Consolas" w:cs="Consolas"/>
        </w:rPr>
        <w:t>:</w:t>
      </w:r>
      <w:proofErr w:type="spellStart"/>
      <w:r w:rsidRPr="00306D76">
        <w:rPr>
          <w:rFonts w:ascii="Consolas" w:hAnsi="Consolas" w:cs="Consolas"/>
        </w:rPr>
        <w:t>monkey</w:t>
      </w:r>
      <w:proofErr w:type="gramEnd"/>
      <w:r w:rsidRPr="00306D76">
        <w:rPr>
          <w:rFonts w:ascii="Consolas" w:hAnsi="Consolas" w:cs="Consolas"/>
        </w:rPr>
        <w:t>_face</w:t>
      </w:r>
      <w:proofErr w:type="spellEnd"/>
      <w:r w:rsidRPr="00306D76">
        <w:rPr>
          <w:rFonts w:ascii="Consolas" w:hAnsi="Consolas" w:cs="Consolas"/>
        </w:rPr>
        <w:t xml:space="preserve">: 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 xml:space="preserve">**OBS: os </w:t>
      </w:r>
      <w:proofErr w:type="spellStart"/>
      <w:r w:rsidRPr="00306D76">
        <w:rPr>
          <w:rFonts w:ascii="Consolas" w:hAnsi="Consolas" w:cs="Consolas"/>
        </w:rPr>
        <w:t>emojis</w:t>
      </w:r>
      <w:proofErr w:type="spellEnd"/>
      <w:r w:rsidRPr="00306D76">
        <w:rPr>
          <w:rFonts w:ascii="Consolas" w:hAnsi="Consolas" w:cs="Consolas"/>
        </w:rPr>
        <w:t xml:space="preserve"> não funcionam como títulos das ISSUES**</w:t>
      </w: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</w:p>
    <w:p w:rsidR="00306D76" w:rsidRPr="00306D76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 xml:space="preserve">Podemos marcar qualquer pessoa que tenha </w:t>
      </w:r>
      <w:proofErr w:type="spellStart"/>
      <w:r w:rsidRPr="00306D76">
        <w:rPr>
          <w:rFonts w:ascii="Consolas" w:hAnsi="Consolas" w:cs="Consolas"/>
        </w:rPr>
        <w:t>gitHub</w:t>
      </w:r>
      <w:proofErr w:type="spellEnd"/>
      <w:r w:rsidRPr="00306D76">
        <w:rPr>
          <w:rFonts w:ascii="Consolas" w:hAnsi="Consolas" w:cs="Consolas"/>
        </w:rPr>
        <w:t xml:space="preserve">, usando o @ seguido pelo nome da pessoa no </w:t>
      </w:r>
      <w:proofErr w:type="spellStart"/>
      <w:r w:rsidRPr="00306D76">
        <w:rPr>
          <w:rFonts w:ascii="Consolas" w:hAnsi="Consolas" w:cs="Consolas"/>
        </w:rPr>
        <w:t>git</w:t>
      </w:r>
      <w:proofErr w:type="spellEnd"/>
      <w:r w:rsidRPr="00306D76">
        <w:rPr>
          <w:rFonts w:ascii="Consolas" w:hAnsi="Consolas" w:cs="Consolas"/>
        </w:rPr>
        <w:t xml:space="preserve"> hub por exemplo:</w:t>
      </w:r>
    </w:p>
    <w:p w:rsidR="00894689" w:rsidRDefault="00306D76" w:rsidP="00306D76">
      <w:pPr>
        <w:ind w:left="567" w:firstLine="567"/>
        <w:rPr>
          <w:rFonts w:ascii="Consolas" w:hAnsi="Consolas" w:cs="Consolas"/>
        </w:rPr>
      </w:pPr>
      <w:r w:rsidRPr="00306D76">
        <w:rPr>
          <w:rFonts w:ascii="Consolas" w:hAnsi="Consolas" w:cs="Consolas"/>
        </w:rPr>
        <w:t>@</w:t>
      </w:r>
      <w:proofErr w:type="spellStart"/>
      <w:r w:rsidRPr="00306D76">
        <w:rPr>
          <w:rFonts w:ascii="Consolas" w:hAnsi="Consolas" w:cs="Consolas"/>
        </w:rPr>
        <w:t>gabrielfnobre</w:t>
      </w:r>
      <w:proofErr w:type="spellEnd"/>
    </w:p>
    <w:p w:rsidR="00306D76" w:rsidRDefault="00306D76" w:rsidP="00306D76">
      <w:pPr>
        <w:ind w:left="567" w:firstLine="567"/>
        <w:rPr>
          <w:rFonts w:ascii="Consolas" w:hAnsi="Consolas" w:cs="Consolas"/>
        </w:rPr>
      </w:pPr>
    </w:p>
    <w:p w:rsidR="00306D76" w:rsidRPr="00306D76" w:rsidRDefault="00306D76" w:rsidP="00306D76">
      <w:pPr>
        <w:ind w:left="567" w:firstLine="567"/>
        <w:rPr>
          <w:rFonts w:ascii="Consolas" w:hAnsi="Consolas" w:cs="Consolas"/>
          <w:b/>
          <w:color w:val="C45911" w:themeColor="accent2" w:themeShade="BF"/>
          <w:sz w:val="28"/>
          <w:szCs w:val="28"/>
        </w:rPr>
      </w:pPr>
    </w:p>
    <w:p w:rsidR="00306D76" w:rsidRDefault="00306D76" w:rsidP="00306D76">
      <w:pPr>
        <w:ind w:left="-142"/>
        <w:rPr>
          <w:rFonts w:ascii="Consolas" w:hAnsi="Consolas" w:cs="Consolas"/>
          <w:b/>
          <w:color w:val="C45911" w:themeColor="accent2" w:themeShade="BF"/>
          <w:sz w:val="28"/>
          <w:szCs w:val="28"/>
        </w:rPr>
      </w:pPr>
      <w:r w:rsidRPr="00306D76">
        <w:rPr>
          <w:rFonts w:ascii="Consolas" w:hAnsi="Consolas" w:cs="Consolas"/>
          <w:b/>
          <w:color w:val="C45911" w:themeColor="accent2" w:themeShade="BF"/>
          <w:sz w:val="28"/>
          <w:szCs w:val="28"/>
        </w:rPr>
        <w:t>Veja agora o resultado no GitHub...</w:t>
      </w:r>
    </w:p>
    <w:p w:rsidR="00306D76" w:rsidRDefault="00306D76" w:rsidP="00306D76">
      <w:pPr>
        <w:ind w:left="-142"/>
        <w:rPr>
          <w:rFonts w:ascii="Consolas" w:hAnsi="Consolas" w:cs="Consolas"/>
          <w:b/>
          <w:color w:val="C45911" w:themeColor="accent2" w:themeShade="BF"/>
          <w:sz w:val="28"/>
          <w:szCs w:val="28"/>
        </w:rPr>
      </w:pPr>
    </w:p>
    <w:p w:rsidR="00306D76" w:rsidRPr="00306D76" w:rsidRDefault="00306D76" w:rsidP="00306D76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Estou aprendendo linguagem </w:t>
      </w:r>
      <w:proofErr w:type="spellStart"/>
      <w:r w:rsidRPr="00306D76">
        <w:rPr>
          <w:rFonts w:ascii="Segoe UI" w:eastAsia="Times New Roman" w:hAnsi="Segoe UI" w:cs="Segoe UI"/>
          <w:i/>
          <w:iCs/>
          <w:color w:val="24292E"/>
          <w:sz w:val="21"/>
          <w:szCs w:val="21"/>
          <w:lang w:eastAsia="pt-BR"/>
        </w:rPr>
        <w:t>markdown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 no Curso em Vídeo de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Git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e GitHub</w:t>
      </w: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br/>
        <w:t xml:space="preserve">Com 1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asteristico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é </w:t>
      </w:r>
      <w:proofErr w:type="spellStart"/>
      <w:r w:rsidRPr="00306D76">
        <w:rPr>
          <w:rFonts w:ascii="Segoe UI" w:eastAsia="Times New Roman" w:hAnsi="Segoe UI" w:cs="Segoe UI"/>
          <w:i/>
          <w:iCs/>
          <w:color w:val="24292E"/>
          <w:sz w:val="21"/>
          <w:szCs w:val="21"/>
          <w:lang w:eastAsia="pt-BR"/>
        </w:rPr>
        <w:t>italico</w:t>
      </w:r>
      <w:proofErr w:type="spellEnd"/>
    </w:p>
    <w:p w:rsidR="00306D76" w:rsidRPr="00306D76" w:rsidRDefault="00306D76" w:rsidP="00306D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Com 1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underline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entre a palavra também é </w:t>
      </w:r>
      <w:proofErr w:type="spellStart"/>
      <w:r w:rsidRPr="00306D76">
        <w:rPr>
          <w:rFonts w:ascii="Segoe UI" w:eastAsia="Times New Roman" w:hAnsi="Segoe UI" w:cs="Segoe UI"/>
          <w:i/>
          <w:iCs/>
          <w:color w:val="24292E"/>
          <w:sz w:val="21"/>
          <w:szCs w:val="21"/>
          <w:lang w:eastAsia="pt-BR"/>
        </w:rPr>
        <w:t>italico</w:t>
      </w:r>
      <w:proofErr w:type="spellEnd"/>
    </w:p>
    <w:p w:rsidR="00306D76" w:rsidRPr="00306D76" w:rsidRDefault="00306D76" w:rsidP="00306D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Com 2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tils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a palavra fica marcada com </w:t>
      </w:r>
      <w:del w:id="0" w:author="Unknown">
        <w:r w:rsidRPr="00306D76">
          <w:rPr>
            <w:rFonts w:ascii="Segoe UI" w:eastAsia="Times New Roman" w:hAnsi="Segoe UI" w:cs="Segoe UI"/>
            <w:color w:val="24292E"/>
            <w:sz w:val="21"/>
            <w:szCs w:val="21"/>
            <w:lang w:eastAsia="pt-BR"/>
          </w:rPr>
          <w:delText>traço</w:delText>
        </w:r>
      </w:del>
    </w:p>
    <w:p w:rsidR="00306D76" w:rsidRPr="00306D76" w:rsidRDefault="00306D76" w:rsidP="00306D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Para criar título usa # apenas no começo da palavra assim:</w:t>
      </w:r>
    </w:p>
    <w:p w:rsidR="00306D76" w:rsidRPr="00306D76" w:rsidRDefault="00306D76" w:rsidP="00306D7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proofErr w:type="gramStart"/>
      <w:r w:rsidRPr="00306D7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titulo</w:t>
      </w:r>
      <w:proofErr w:type="gramEnd"/>
    </w:p>
    <w:p w:rsidR="00306D76" w:rsidRPr="00306D76" w:rsidRDefault="00306D76" w:rsidP="00306D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Para criar título em níveis vá multiplicando os #, assim:</w:t>
      </w:r>
    </w:p>
    <w:p w:rsidR="00306D76" w:rsidRPr="00306D76" w:rsidRDefault="00306D76" w:rsidP="00306D7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proofErr w:type="spellStart"/>
      <w:proofErr w:type="gramStart"/>
      <w:r w:rsidRPr="00306D7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titulo</w:t>
      </w:r>
      <w:proofErr w:type="spellEnd"/>
      <w:proofErr w:type="gramEnd"/>
      <w:r w:rsidRPr="00306D7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menor</w:t>
      </w:r>
    </w:p>
    <w:p w:rsidR="00306D76" w:rsidRPr="00306D76" w:rsidRDefault="00306D76" w:rsidP="00306D7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proofErr w:type="gramStart"/>
      <w:r w:rsidRPr="00306D7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titulo</w:t>
      </w:r>
      <w:proofErr w:type="spellEnd"/>
      <w:proofErr w:type="gramEnd"/>
      <w:r w:rsidRPr="00306D7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menor ainda</w:t>
      </w:r>
    </w:p>
    <w:p w:rsidR="00306D76" w:rsidRPr="00306D76" w:rsidRDefault="00306D76" w:rsidP="00306D7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proofErr w:type="spellStart"/>
      <w:proofErr w:type="gramStart"/>
      <w:r w:rsidRPr="00306D7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lastRenderedPageBreak/>
        <w:t>titulo</w:t>
      </w:r>
      <w:proofErr w:type="spellEnd"/>
      <w:proofErr w:type="gramEnd"/>
      <w:r w:rsidRPr="00306D7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menor que o menor ainda</w:t>
      </w:r>
    </w:p>
    <w:p w:rsidR="00306D76" w:rsidRPr="00306D76" w:rsidRDefault="00306D76" w:rsidP="00306D7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306D7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Quando queremos fazer uma linha com 3 traços (automaticamente o que estiver escrito encima de uma linha de 3 traços vira </w:t>
      </w:r>
      <w:proofErr w:type="spellStart"/>
      <w:r w:rsidRPr="00306D7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titulo</w:t>
      </w:r>
      <w:proofErr w:type="spellEnd"/>
      <w:r w:rsidRPr="00306D7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), assim:</w:t>
      </w:r>
    </w:p>
    <w:p w:rsidR="00306D76" w:rsidRPr="00306D76" w:rsidRDefault="00306D76" w:rsidP="00306D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proofErr w:type="gram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ou</w:t>
      </w:r>
      <w:proofErr w:type="gram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podemos criar uma linha mais grossa usando 3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asteristicos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, assim:</w:t>
      </w:r>
    </w:p>
    <w:p w:rsidR="00306D76" w:rsidRPr="00306D76" w:rsidRDefault="00306D76" w:rsidP="00306D7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6D7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3pt" o:hralign="center" o:hrstd="t" o:hrnoshade="t" o:hr="t" fillcolor="#24292e" stroked="f"/>
        </w:pict>
      </w:r>
    </w:p>
    <w:p w:rsidR="00306D76" w:rsidRPr="00306D76" w:rsidRDefault="00306D76" w:rsidP="00306D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Podemos misturar configurações usando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underline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e negrito, colocando 2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underline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e 1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asteristico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, assim: </w:t>
      </w:r>
      <w:r w:rsidRPr="00306D76">
        <w:rPr>
          <w:rFonts w:ascii="Segoe UI" w:eastAsia="Times New Roman" w:hAnsi="Segoe UI" w:cs="Segoe UI"/>
          <w:b/>
          <w:bCs/>
          <w:i/>
          <w:iCs/>
          <w:color w:val="24292E"/>
          <w:sz w:val="21"/>
          <w:szCs w:val="21"/>
          <w:lang w:eastAsia="pt-BR"/>
        </w:rPr>
        <w:t>misturando</w:t>
      </w:r>
    </w:p>
    <w:p w:rsidR="00306D76" w:rsidRPr="00306D76" w:rsidRDefault="00306D76" w:rsidP="00306D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Podemos criar listas numeradas, basta colocar um número, um ponto e espaço seguido do item escrito, assim:</w:t>
      </w:r>
    </w:p>
    <w:p w:rsidR="00306D76" w:rsidRPr="00306D76" w:rsidRDefault="00306D76" w:rsidP="00306D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Item1</w:t>
      </w:r>
    </w:p>
    <w:p w:rsidR="00306D76" w:rsidRPr="00306D76" w:rsidRDefault="00306D76" w:rsidP="00306D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Item2</w:t>
      </w:r>
    </w:p>
    <w:p w:rsidR="00306D76" w:rsidRPr="00306D76" w:rsidRDefault="00306D76" w:rsidP="00306D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Item3</w:t>
      </w:r>
    </w:p>
    <w:p w:rsidR="00306D76" w:rsidRPr="00306D76" w:rsidRDefault="00306D76" w:rsidP="00306D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Podemos criar listas encadeadas, basta colocar os itens espaçados por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tab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, assim:</w:t>
      </w:r>
    </w:p>
    <w:p w:rsidR="00306D76" w:rsidRPr="00306D76" w:rsidRDefault="00306D76" w:rsidP="00306D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Item1</w:t>
      </w:r>
    </w:p>
    <w:p w:rsidR="00306D76" w:rsidRPr="00306D76" w:rsidRDefault="00306D76" w:rsidP="00306D7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proofErr w:type="gram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sub</w:t>
      </w:r>
      <w:proofErr w:type="gram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item1</w:t>
      </w:r>
    </w:p>
    <w:p w:rsidR="00306D76" w:rsidRPr="00306D76" w:rsidRDefault="00306D76" w:rsidP="00306D7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proofErr w:type="gram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sub</w:t>
      </w:r>
      <w:proofErr w:type="gram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item2</w:t>
      </w:r>
    </w:p>
    <w:p w:rsidR="00306D76" w:rsidRPr="00306D76" w:rsidRDefault="00306D76" w:rsidP="00306D7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Item2</w:t>
      </w:r>
    </w:p>
    <w:p w:rsidR="00306D76" w:rsidRPr="00306D76" w:rsidRDefault="00306D76" w:rsidP="00306D7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Item3</w:t>
      </w:r>
    </w:p>
    <w:p w:rsidR="00306D76" w:rsidRPr="00306D76" w:rsidRDefault="00306D76" w:rsidP="00306D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Podemos também </w:t>
      </w:r>
      <w:proofErr w:type="gram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fazer</w:t>
      </w:r>
      <w:proofErr w:type="gram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fazer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lista com demarcadores, usando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asteristico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ou traço, assim:</w:t>
      </w:r>
    </w:p>
    <w:p w:rsidR="00306D76" w:rsidRPr="00306D76" w:rsidRDefault="00306D76" w:rsidP="00306D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Item1</w:t>
      </w:r>
    </w:p>
    <w:p w:rsidR="00306D76" w:rsidRPr="00306D76" w:rsidRDefault="00306D76" w:rsidP="00306D7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Item2</w:t>
      </w:r>
    </w:p>
    <w:p w:rsidR="00306D76" w:rsidRPr="00306D76" w:rsidRDefault="00306D76" w:rsidP="00306D7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proofErr w:type="gram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sub</w:t>
      </w:r>
      <w:proofErr w:type="gram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Item 1</w:t>
      </w:r>
    </w:p>
    <w:p w:rsidR="00306D76" w:rsidRPr="00306D76" w:rsidRDefault="00306D76" w:rsidP="00306D7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proofErr w:type="gram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sub</w:t>
      </w:r>
      <w:proofErr w:type="gram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Item 2</w:t>
      </w:r>
    </w:p>
    <w:p w:rsidR="00306D76" w:rsidRPr="00306D76" w:rsidRDefault="00306D76" w:rsidP="00306D7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Item 3</w:t>
      </w:r>
    </w:p>
    <w:p w:rsidR="00306D76" w:rsidRPr="00306D76" w:rsidRDefault="00306D76" w:rsidP="00306D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lastRenderedPageBreak/>
        <w:t>Item1</w:t>
      </w:r>
    </w:p>
    <w:p w:rsidR="00306D76" w:rsidRPr="00306D76" w:rsidRDefault="00306D76" w:rsidP="00306D7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Item2</w:t>
      </w:r>
    </w:p>
    <w:p w:rsidR="00306D76" w:rsidRPr="00306D76" w:rsidRDefault="00306D76" w:rsidP="00306D7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proofErr w:type="gram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sub</w:t>
      </w:r>
      <w:proofErr w:type="gram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Item 1</w:t>
      </w:r>
    </w:p>
    <w:p w:rsidR="00306D76" w:rsidRPr="00306D76" w:rsidRDefault="00306D76" w:rsidP="00306D76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proofErr w:type="gram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sub</w:t>
      </w:r>
      <w:proofErr w:type="gram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Item 2</w:t>
      </w:r>
    </w:p>
    <w:p w:rsidR="00306D76" w:rsidRPr="00306D76" w:rsidRDefault="00306D76" w:rsidP="00306D7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Item 3</w:t>
      </w:r>
    </w:p>
    <w:p w:rsidR="00306D76" w:rsidRPr="00306D76" w:rsidRDefault="00306D76" w:rsidP="00306D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Podemos também criar listas de tarefas, muito úteis para ir demarcando tarefas realizadas no código, para isso podemos usar o traço, espaço, abre colchete, espaço, fecha colchete, espaço, escreve a tarefa, para mostrar que a tarefa do marcada colocamos um "x" dentro dos colchetes, assim:</w:t>
      </w:r>
    </w:p>
    <w:p w:rsidR="00306D76" w:rsidRPr="00306D76" w:rsidRDefault="00306D76" w:rsidP="00306D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0.25pt;height:18pt" o:ole="">
            <v:imagedata r:id="rId6" o:title=""/>
          </v:shape>
          <w:control r:id="rId7" w:name="DefaultOcxName" w:shapeid="_x0000_i1044"/>
        </w:object>
      </w: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Tarefa 1</w:t>
      </w:r>
    </w:p>
    <w:p w:rsidR="00306D76" w:rsidRPr="00306D76" w:rsidRDefault="00306D76" w:rsidP="00306D76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495" w:right="-225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object w:dxaOrig="225" w:dyaOrig="225">
          <v:shape id="_x0000_i1043" type="#_x0000_t75" style="width:20.25pt;height:18pt" o:ole="">
            <v:imagedata r:id="rId6" o:title=""/>
          </v:shape>
          <w:control r:id="rId8" w:name="DefaultOcxName1" w:shapeid="_x0000_i1043"/>
        </w:object>
      </w: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Tarefa 2</w:t>
      </w:r>
    </w:p>
    <w:p w:rsidR="00306D76" w:rsidRPr="00306D76" w:rsidRDefault="00306D76" w:rsidP="00306D76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495" w:right="-225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object w:dxaOrig="225" w:dyaOrig="225">
          <v:shape id="_x0000_i1042" type="#_x0000_t75" style="width:20.25pt;height:18pt" o:ole="">
            <v:imagedata r:id="rId9" o:title=""/>
          </v:shape>
          <w:control r:id="rId10" w:name="DefaultOcxName2" w:shapeid="_x0000_i1042"/>
        </w:object>
      </w: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Tarefa 3</w:t>
      </w:r>
    </w:p>
    <w:p w:rsidR="00306D76" w:rsidRPr="00306D76" w:rsidRDefault="00306D76" w:rsidP="00306D76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495" w:right="-225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object w:dxaOrig="225" w:dyaOrig="225">
          <v:shape id="_x0000_i1041" type="#_x0000_t75" style="width:20.25pt;height:18pt" o:ole="">
            <v:imagedata r:id="rId9" o:title=""/>
          </v:shape>
          <w:control r:id="rId11" w:name="DefaultOcxName3" w:shapeid="_x0000_i1041"/>
        </w:object>
      </w: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Tarefa 4</w:t>
      </w:r>
    </w:p>
    <w:p w:rsidR="00306D76" w:rsidRPr="00306D76" w:rsidRDefault="00306D76" w:rsidP="00306D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Para colocar imagens, arraste a imagem para a linha tracejada onde está escrito "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Attach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files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by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dragging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&amp;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dropping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,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selecting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or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pasting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them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"...</w:t>
      </w: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br/>
      </w:r>
      <w:r w:rsidRPr="00306D76">
        <w:rPr>
          <w:rFonts w:ascii="Segoe UI" w:eastAsia="Times New Roman" w:hAnsi="Segoe UI" w:cs="Segoe UI"/>
          <w:noProof/>
          <w:color w:val="0000FF"/>
          <w:sz w:val="21"/>
          <w:szCs w:val="21"/>
          <w:lang w:eastAsia="pt-BR"/>
        </w:rPr>
        <w:drawing>
          <wp:inline distT="0" distB="0" distL="0" distR="0">
            <wp:extent cx="3781425" cy="1581150"/>
            <wp:effectExtent l="0" t="0" r="9525" b="0"/>
            <wp:docPr id="4" name="Imagem 4" descr="arvor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vor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D76" w:rsidRPr="00306D76" w:rsidRDefault="00306D76" w:rsidP="00306D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Podrmos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também colocar links, basta colocar colchetes e entre eles o que irá escrito para virar link, e entre parênteses colocamos a URL (não precisa escrever URL), dessa forma: </w:t>
      </w:r>
      <w:hyperlink r:id="rId14" w:history="1">
        <w:r w:rsidRPr="00306D76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Acesse o meu site aqui</w:t>
        </w:r>
      </w:hyperlink>
    </w:p>
    <w:p w:rsidR="00306D76" w:rsidRPr="00306D76" w:rsidRDefault="00306D76" w:rsidP="00306D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Podemos também criar tabelas, podemos fazer isso utilizando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pipes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para demarcar as colunas e vamos escrevendo na linha de baixo os itens e os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pipes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para demarcar colunas, para fazer um título, nos campos podemos usar a marcação de linha com os 3 traços, assim o texto que estiver escrito acima poderá ser o título, dessa forma...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1144"/>
        <w:gridCol w:w="880"/>
      </w:tblGrid>
      <w:tr w:rsidR="00306D76" w:rsidRPr="00306D76" w:rsidTr="00306D7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6D76" w:rsidRPr="00306D76" w:rsidRDefault="00306D76" w:rsidP="00306D7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  <w:lang w:eastAsia="pt-BR"/>
              </w:rPr>
            </w:pPr>
            <w:r w:rsidRPr="00306D76"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  <w:lang w:eastAsia="pt-BR"/>
              </w:rPr>
              <w:lastRenderedPageBreak/>
              <w:t>Num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6D76" w:rsidRPr="00306D76" w:rsidRDefault="00306D76" w:rsidP="00306D7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  <w:lang w:eastAsia="pt-BR"/>
              </w:rPr>
            </w:pPr>
            <w:r w:rsidRPr="00306D76"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6D76" w:rsidRPr="00306D76" w:rsidRDefault="00306D76" w:rsidP="00306D7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  <w:lang w:eastAsia="pt-BR"/>
              </w:rPr>
            </w:pPr>
            <w:r w:rsidRPr="00306D76"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  <w:lang w:eastAsia="pt-BR"/>
              </w:rPr>
              <w:t>Nota</w:t>
            </w:r>
          </w:p>
        </w:tc>
      </w:tr>
      <w:tr w:rsidR="00306D76" w:rsidRPr="00306D76" w:rsidTr="00306D7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6D76" w:rsidRPr="00306D76" w:rsidRDefault="00306D76" w:rsidP="00306D7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06D7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6D76" w:rsidRPr="00306D76" w:rsidRDefault="00306D76" w:rsidP="00306D7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06D7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  <w:t>Gustavo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6D76" w:rsidRPr="00306D76" w:rsidRDefault="00306D76" w:rsidP="00306D7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06D7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  <w:t>8,5</w:t>
            </w:r>
          </w:p>
        </w:tc>
      </w:tr>
      <w:tr w:rsidR="00306D76" w:rsidRPr="00306D76" w:rsidTr="00306D7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6D76" w:rsidRPr="00306D76" w:rsidRDefault="00306D76" w:rsidP="00306D7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06D7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6D76" w:rsidRPr="00306D76" w:rsidRDefault="00306D76" w:rsidP="00306D7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06D7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  <w:t>José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6D76" w:rsidRPr="00306D76" w:rsidRDefault="00306D76" w:rsidP="00306D7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06D7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  <w:t>10,0</w:t>
            </w:r>
          </w:p>
        </w:tc>
      </w:tr>
      <w:tr w:rsidR="00306D76" w:rsidRPr="00306D76" w:rsidTr="00306D7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6D76" w:rsidRPr="00306D76" w:rsidRDefault="00306D76" w:rsidP="00306D7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06D7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6D76" w:rsidRPr="00306D76" w:rsidRDefault="00306D76" w:rsidP="00306D7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06D7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  <w:t>Maria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6D76" w:rsidRPr="00306D76" w:rsidRDefault="00306D76" w:rsidP="00306D7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06D7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  <w:t>9,0</w:t>
            </w:r>
          </w:p>
        </w:tc>
      </w:tr>
    </w:tbl>
    <w:p w:rsidR="00306D76" w:rsidRPr="00306D76" w:rsidRDefault="00306D76" w:rsidP="00306D7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Podemos demarcar um texto como sendo comando usando crases, da seguinte forma </w:t>
      </w:r>
      <w:proofErr w:type="spellStart"/>
      <w:r w:rsidRPr="00306D76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document.ElementByID</w:t>
      </w:r>
      <w:proofErr w:type="spellEnd"/>
      <w:proofErr w:type="gramStart"/>
      <w:r w:rsidRPr="00306D76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( )</w:t>
      </w:r>
      <w:proofErr w:type="gramEnd"/>
    </w:p>
    <w:p w:rsidR="00306D76" w:rsidRPr="00306D76" w:rsidRDefault="00306D76" w:rsidP="00306D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Podemos também colocar um trecho de código para ter uma formatação especial, usando 3 crases, da seguinte forma:</w:t>
      </w:r>
    </w:p>
    <w:p w:rsidR="00306D76" w:rsidRPr="00306D76" w:rsidRDefault="00306D76" w:rsidP="00306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pt-BR"/>
        </w:rPr>
      </w:pPr>
      <w:proofErr w:type="gramStart"/>
      <w:r w:rsidRPr="00306D76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pt-BR"/>
        </w:rPr>
        <w:t>num</w:t>
      </w:r>
      <w:proofErr w:type="gramEnd"/>
      <w:r w:rsidRPr="00306D76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pt-BR"/>
        </w:rPr>
        <w:t xml:space="preserve"> = </w:t>
      </w:r>
      <w:proofErr w:type="spellStart"/>
      <w:r w:rsidRPr="00306D76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306D76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pt-BR"/>
        </w:rPr>
        <w:t>(input('Digite um valor: ')</w:t>
      </w:r>
    </w:p>
    <w:p w:rsidR="00306D76" w:rsidRPr="00306D76" w:rsidRDefault="00306D76" w:rsidP="00306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pt-BR"/>
        </w:rPr>
      </w:pPr>
      <w:proofErr w:type="spellStart"/>
      <w:proofErr w:type="gramStart"/>
      <w:r w:rsidRPr="00306D76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306D76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pt-BR"/>
        </w:rPr>
        <w:t xml:space="preserve"> num % 2 == 0:</w:t>
      </w:r>
    </w:p>
    <w:p w:rsidR="00306D76" w:rsidRPr="00306D76" w:rsidRDefault="00306D76" w:rsidP="00306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pt-BR"/>
        </w:rPr>
      </w:pPr>
      <w:r w:rsidRPr="00306D76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306D76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pt-BR"/>
        </w:rPr>
        <w:t>print</w:t>
      </w:r>
      <w:proofErr w:type="spellEnd"/>
      <w:r w:rsidRPr="00306D76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proofErr w:type="gramEnd"/>
      <w:r w:rsidRPr="00306D76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pt-BR"/>
        </w:rPr>
        <w:t>f'O</w:t>
      </w:r>
      <w:proofErr w:type="spellEnd"/>
      <w:r w:rsidRPr="00306D76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pt-BR"/>
        </w:rPr>
        <w:t xml:space="preserve"> valor {num} é PAR')</w:t>
      </w:r>
    </w:p>
    <w:p w:rsidR="00306D76" w:rsidRPr="00306D76" w:rsidRDefault="00306D76" w:rsidP="00306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pt-BR"/>
        </w:rPr>
      </w:pPr>
      <w:proofErr w:type="spellStart"/>
      <w:proofErr w:type="gramStart"/>
      <w:r w:rsidRPr="00306D76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pt-BR"/>
        </w:rPr>
        <w:t>else</w:t>
      </w:r>
      <w:proofErr w:type="spellEnd"/>
      <w:proofErr w:type="gramEnd"/>
      <w:r w:rsidRPr="00306D76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pt-BR"/>
        </w:rPr>
        <w:t>:</w:t>
      </w:r>
    </w:p>
    <w:p w:rsidR="00306D76" w:rsidRPr="00306D76" w:rsidRDefault="00306D76" w:rsidP="00306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pt-BR"/>
        </w:rPr>
      </w:pPr>
      <w:r w:rsidRPr="00306D76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306D76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pt-BR"/>
        </w:rPr>
        <w:t>print</w:t>
      </w:r>
      <w:proofErr w:type="spellEnd"/>
      <w:r w:rsidRPr="00306D76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proofErr w:type="gramEnd"/>
      <w:r w:rsidRPr="00306D76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pt-BR"/>
        </w:rPr>
        <w:t>f'O</w:t>
      </w:r>
      <w:proofErr w:type="spellEnd"/>
      <w:r w:rsidRPr="00306D76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pt-BR"/>
        </w:rPr>
        <w:t xml:space="preserve"> valor {num} é IMPAR')</w:t>
      </w:r>
    </w:p>
    <w:p w:rsidR="00306D76" w:rsidRPr="00306D76" w:rsidRDefault="00306D76" w:rsidP="00306D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Podemos usar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emojis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, usando os 2 pontos seguido pelo nome do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emoji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(para ver nomes de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emojis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acesse github.com/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ikatyang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e procure pelo repositório "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emoji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cheat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sheet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"), </w:t>
      </w:r>
      <w:proofErr w:type="gram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assim:</w:t>
      </w: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br/>
        <w:t>Olá</w:t>
      </w:r>
      <w:proofErr w:type="gram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</w:t>
      </w:r>
      <w:r w:rsidRPr="00306D76">
        <w:rPr>
          <w:rFonts w:ascii="Segoe UI" w:eastAsia="Times New Roman" w:hAnsi="Segoe UI" w:cs="Segoe UI"/>
          <w:noProof/>
          <w:color w:val="24292E"/>
          <w:sz w:val="21"/>
          <w:szCs w:val="21"/>
          <w:lang w:eastAsia="pt-BR"/>
        </w:rPr>
        <w:drawing>
          <wp:inline distT="0" distB="0" distL="0" distR="0">
            <wp:extent cx="190500" cy="190500"/>
            <wp:effectExtent l="0" t="0" r="0" b="0"/>
            <wp:docPr id="3" name="Imagem 3" descr="vulcan_sal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ulcan_salu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br/>
      </w:r>
      <w:r w:rsidRPr="00306D76">
        <w:rPr>
          <w:rFonts w:ascii="Segoe UI" w:eastAsia="Times New Roman" w:hAnsi="Segoe UI" w:cs="Segoe UI"/>
          <w:noProof/>
          <w:color w:val="24292E"/>
          <w:sz w:val="21"/>
          <w:szCs w:val="21"/>
          <w:lang w:eastAsia="pt-BR"/>
        </w:rPr>
        <w:drawing>
          <wp:inline distT="0" distB="0" distL="0" distR="0">
            <wp:extent cx="190500" cy="190500"/>
            <wp:effectExtent l="0" t="0" r="0" b="0"/>
            <wp:docPr id="2" name="Imagem 2" descr="monkey_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nkey_fa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br/>
      </w:r>
      <w:r w:rsidRPr="00306D7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OBS: os </w:t>
      </w:r>
      <w:proofErr w:type="spellStart"/>
      <w:r w:rsidRPr="00306D7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emojis</w:t>
      </w:r>
      <w:proofErr w:type="spellEnd"/>
      <w:r w:rsidRPr="00306D7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não funcionam como títulos das ISSUES</w:t>
      </w:r>
    </w:p>
    <w:p w:rsidR="00306D76" w:rsidRPr="00306D76" w:rsidRDefault="00306D76" w:rsidP="00306D7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Podemos marcar qualquer pessoa que tenha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gitHub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, usando o @ seguido pelo nome da pessoa no </w:t>
      </w:r>
      <w:proofErr w:type="spell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git</w:t>
      </w:r>
      <w:proofErr w:type="spellEnd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hub por </w:t>
      </w:r>
      <w:proofErr w:type="gramStart"/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exemplo:</w:t>
      </w:r>
      <w:r w:rsidRPr="00306D76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br/>
      </w:r>
      <w:hyperlink r:id="rId17" w:history="1">
        <w:r w:rsidRPr="00306D76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lang w:eastAsia="pt-BR"/>
          </w:rPr>
          <w:t>@</w:t>
        </w:r>
        <w:proofErr w:type="spellStart"/>
        <w:proofErr w:type="gramEnd"/>
        <w:r w:rsidRPr="00306D76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lang w:eastAsia="pt-BR"/>
          </w:rPr>
          <w:t>gabrielfnobre</w:t>
        </w:r>
        <w:proofErr w:type="spellEnd"/>
      </w:hyperlink>
    </w:p>
    <w:p w:rsidR="00306D76" w:rsidRPr="00306D76" w:rsidRDefault="00306D76" w:rsidP="00306D76">
      <w:pPr>
        <w:ind w:left="-142"/>
        <w:rPr>
          <w:rFonts w:ascii="Consolas" w:hAnsi="Consolas" w:cs="Consolas"/>
          <w:b/>
          <w:color w:val="C45911" w:themeColor="accent2" w:themeShade="BF"/>
          <w:sz w:val="28"/>
          <w:szCs w:val="28"/>
        </w:rPr>
      </w:pPr>
      <w:bookmarkStart w:id="1" w:name="_GoBack"/>
      <w:bookmarkEnd w:id="1"/>
    </w:p>
    <w:sectPr w:rsidR="00306D76" w:rsidRPr="00306D76" w:rsidSect="00DE1C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F2740"/>
    <w:multiLevelType w:val="multilevel"/>
    <w:tmpl w:val="DCCA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65AAF"/>
    <w:multiLevelType w:val="multilevel"/>
    <w:tmpl w:val="74A2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72014"/>
    <w:multiLevelType w:val="hybridMultilevel"/>
    <w:tmpl w:val="CF36FF6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56485B49"/>
    <w:multiLevelType w:val="multilevel"/>
    <w:tmpl w:val="88FE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5F0884"/>
    <w:multiLevelType w:val="multilevel"/>
    <w:tmpl w:val="AA2C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3341E"/>
    <w:multiLevelType w:val="multilevel"/>
    <w:tmpl w:val="5E16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5C"/>
    <w:rsid w:val="00306D76"/>
    <w:rsid w:val="003A3C57"/>
    <w:rsid w:val="003C510D"/>
    <w:rsid w:val="005B7641"/>
    <w:rsid w:val="006D11CF"/>
    <w:rsid w:val="00894689"/>
    <w:rsid w:val="00A26FBB"/>
    <w:rsid w:val="00B224D9"/>
    <w:rsid w:val="00C10EFF"/>
    <w:rsid w:val="00D2161A"/>
    <w:rsid w:val="00DE1C5C"/>
    <w:rsid w:val="00DE7653"/>
    <w:rsid w:val="00F6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54E33-ACD9-4529-A2FE-4552AF37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06D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06D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06D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06D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468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06D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06D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06D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06D7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0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06D76"/>
    <w:rPr>
      <w:i/>
      <w:iCs/>
    </w:rPr>
  </w:style>
  <w:style w:type="character" w:styleId="Forte">
    <w:name w:val="Strong"/>
    <w:basedOn w:val="Fontepargpadro"/>
    <w:uiPriority w:val="22"/>
    <w:qFormat/>
    <w:rsid w:val="00306D7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06D76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306D7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06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06D7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1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hyperlink" Target="https://user-images.githubusercontent.com/66511081/130049849-758aedf2-c060-42bc-b63e-67630bbe80ee.png" TargetMode="External"/><Relationship Id="rId17" Type="http://schemas.openxmlformats.org/officeDocument/2006/relationships/hyperlink" Target="https://github.com/gabrielfnobre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yperlink" Target="https://nobrecoder.com.br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1009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MasterGabriel</dc:creator>
  <cp:keywords/>
  <dc:description/>
  <cp:lastModifiedBy>MasterGabriel</cp:lastModifiedBy>
  <cp:revision>3</cp:revision>
  <dcterms:created xsi:type="dcterms:W3CDTF">2021-08-19T10:31:00Z</dcterms:created>
  <dcterms:modified xsi:type="dcterms:W3CDTF">2021-08-19T10:34:00Z</dcterms:modified>
</cp:coreProperties>
</file>